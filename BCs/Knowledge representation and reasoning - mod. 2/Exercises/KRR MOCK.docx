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na1fr6640nt" w:id="0"/>
      <w:bookmarkEnd w:id="0"/>
      <w:r w:rsidDel="00000000" w:rsidR="00000000" w:rsidRPr="00000000">
        <w:rPr>
          <w:rtl w:val="0"/>
        </w:rPr>
        <w:t xml:space="preserve">Question 1. RDF (tot 5 P.)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ns w:author="Anonymous" w:id="0" w:date="2023-02-23T10:59:58Z"/>
        </w:rPr>
      </w:pPr>
      <w:r w:rsidDel="00000000" w:rsidR="00000000" w:rsidRPr="00000000">
        <w:rPr/>
        <w:drawing>
          <wp:inline distB="114300" distT="114300" distL="114300" distR="114300">
            <wp:extent cx="5734050" cy="2112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109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Anonymous" w:id="0" w:date="2023-02-23T10:59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86xvz3q6qj5" w:id="1"/>
      <w:bookmarkEnd w:id="1"/>
      <w:r w:rsidDel="00000000" w:rsidR="00000000" w:rsidRPr="00000000">
        <w:rPr>
          <w:rtl w:val="0"/>
        </w:rPr>
        <w:t xml:space="preserve">1.1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  <w:t xml:space="preserve">In the graph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three blank nodes _:x, _:y and _:z. To check if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entails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we need to try to make some substitutions. If we substitute _:x with ex:bob, _:y with ex:carol and _:z with ex:alice we get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So we can conclude that </w:t>
      </w:r>
      <w:r w:rsidDel="00000000" w:rsidR="00000000" w:rsidRPr="00000000">
        <w:rPr>
          <w:highlight w:val="cyan"/>
          <w:rtl w:val="0"/>
        </w:rPr>
        <w:t xml:space="preserve">G</w:t>
      </w:r>
      <w:r w:rsidDel="00000000" w:rsidR="00000000" w:rsidRPr="00000000">
        <w:rPr>
          <w:highlight w:val="cyan"/>
          <w:vertAlign w:val="subscript"/>
          <w:rtl w:val="0"/>
        </w:rPr>
        <w:t xml:space="preserve">1</w:t>
      </w:r>
      <w:r w:rsidDel="00000000" w:rsidR="00000000" w:rsidRPr="00000000">
        <w:rPr>
          <w:highlight w:val="cyan"/>
          <w:rtl w:val="0"/>
        </w:rPr>
        <w:t xml:space="preserve"> entails the graph G</w:t>
      </w:r>
      <w:r w:rsidDel="00000000" w:rsidR="00000000" w:rsidRPr="00000000">
        <w:rPr>
          <w:highlight w:val="cyan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To be more specific also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α’(_:x) = ex:bob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α’(_:y) = ex:carol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α’(_:z) = ex:alice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dmg8zx6dp3j" w:id="2"/>
      <w:bookmarkEnd w:id="2"/>
      <w:r w:rsidDel="00000000" w:rsidR="00000000" w:rsidRPr="00000000">
        <w:rPr>
          <w:rtl w:val="0"/>
        </w:rPr>
        <w:t xml:space="preserve">1.2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graph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does not entail 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This is because even if we try all the possible substitutions of the blank node _:x we can not reach the same interpretation of the graph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b6eracbxkol" w:id="3"/>
      <w:bookmarkEnd w:id="3"/>
      <w:r w:rsidDel="00000000" w:rsidR="00000000" w:rsidRPr="00000000">
        <w:rPr>
          <w:rtl w:val="0"/>
        </w:rPr>
        <w:t xml:space="preserve">Another Question 1 (tot 5 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72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77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t7x9ht61jba" w:id="4"/>
      <w:bookmarkEnd w:id="4"/>
      <w:r w:rsidDel="00000000" w:rsidR="00000000" w:rsidRPr="00000000">
        <w:rPr>
          <w:rtl w:val="0"/>
        </w:rPr>
        <w:t xml:space="preserve">1b.1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ex:Person rdf:type owl:Class.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ex:alice foaf:know ex:bob.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ex:bob rdf:type ex:Person.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pnxo7vwhxigv" w:id="5"/>
      <w:bookmarkEnd w:id="5"/>
      <w:r w:rsidDel="00000000" w:rsidR="00000000" w:rsidRPr="00000000">
        <w:rPr>
          <w:rtl w:val="0"/>
        </w:rPr>
        <w:t xml:space="preserve">1b.2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ex:Job rdf:type owl:Class.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ex:teacher rdf:type ex:Job.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ex:occupation rdf:type owl:ObjectProperty;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rdfs:domain ex:Person;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rdfs:range ex:Job.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ex:yearsOld rdf:type owl:ObjectProperty;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rdfs:domain ex:Person;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rdfs:range xsd:integer.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ex:alice foaf:know ex:mary.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ex:mary ex:occupation ex:teacher.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ex:mary ex:yearsOld “28”^^xsd:integer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Oppure (più easy)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ex:Teacher rdf:type owl:Class;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rdfs:subClassOf ex:Person.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ex:alice foaf:know ex:mary.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ex:mary rdf:type ex:Teacher;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ex:yearsOld “28”^^xsd:integer.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d6ffyfm1rjb" w:id="6"/>
      <w:bookmarkEnd w:id="6"/>
      <w:r w:rsidDel="00000000" w:rsidR="00000000" w:rsidRPr="00000000">
        <w:rPr>
          <w:rtl w:val="0"/>
        </w:rPr>
        <w:t xml:space="preserve">1b.3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ex:sisterOf rdf:type owl:ObjectProperty;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rdfs:domain ex:Person;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rdfs:range ex:Person.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ex:bob rdf:type ex:Person.</w:t>
      </w:r>
    </w:p>
    <w:p w:rsidR="00000000" w:rsidDel="00000000" w:rsidP="00000000" w:rsidRDefault="00000000" w:rsidRPr="00000000" w14:paraId="0000003C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_:x rdf:type ex:Person.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ex:alice foaf:know _:x.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_:x ex:sisterOf ex:bob;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ex:yearsOld “28”^^xsd:integer.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f4jeofbfm3ub" w:id="7"/>
      <w:bookmarkEnd w:id="7"/>
      <w:r w:rsidDel="00000000" w:rsidR="00000000" w:rsidRPr="00000000">
        <w:rPr>
          <w:rtl w:val="0"/>
        </w:rPr>
        <w:t xml:space="preserve">1b.4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ex:know rdf:type owl:ObjectProperty;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rdfs:domain ex:Person;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rdfs:range rdf:Statement.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ex:alice ex:know [rdf:type rdf:Statement;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rdf:subject ex:bob;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rdf:predicate ex:yearsOld;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rdf:object “28”^^xsd:integer]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l02jtqemoso" w:id="8"/>
      <w:bookmarkEnd w:id="8"/>
      <w:r w:rsidDel="00000000" w:rsidR="00000000" w:rsidRPr="00000000">
        <w:rPr>
          <w:rtl w:val="0"/>
        </w:rPr>
        <w:t xml:space="preserve">1b.5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ex:wantTo rdf:type owl:ObjectProperty;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rdfs:domain ex:Person;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rdfs:range ex:Person.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ex:prevent rdf:type owl:ObjectProperty;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rdfs:domain ex:Person;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rdfs:range rdf:Statement.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ex:Subject rdf:type owl:Class.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ex:law rdf:type ex:Subject.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ex:study rdf:type owl:ObjectProperty;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rdf:domain ex:Person;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rdf:range ex:Subject.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ex:bob ex:wantTo [rdf:type rdf:Statement;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rdf:subject ex:bob;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rdf:predicate ex:prevent [rdf:type rdf:Statement;</w:t>
      </w:r>
    </w:p>
    <w:p w:rsidR="00000000" w:rsidDel="00000000" w:rsidP="00000000" w:rsidRDefault="00000000" w:rsidRPr="00000000" w14:paraId="0000005E">
      <w:pPr>
        <w:ind w:left="4320" w:firstLine="720"/>
        <w:rPr/>
      </w:pPr>
      <w:r w:rsidDel="00000000" w:rsidR="00000000" w:rsidRPr="00000000">
        <w:rPr>
          <w:rtl w:val="0"/>
        </w:rPr>
        <w:t xml:space="preserve">rdf:subject ex:bob</w:t>
      </w:r>
    </w:p>
    <w:p w:rsidR="00000000" w:rsidDel="00000000" w:rsidP="00000000" w:rsidRDefault="00000000" w:rsidRPr="00000000" w14:paraId="0000005F">
      <w:pPr>
        <w:ind w:left="4320" w:firstLine="720"/>
        <w:rPr/>
      </w:pPr>
      <w:r w:rsidDel="00000000" w:rsidR="00000000" w:rsidRPr="00000000">
        <w:rPr>
          <w:rtl w:val="0"/>
        </w:rPr>
        <w:t xml:space="preserve">rdf:predicate ex:study</w:t>
      </w:r>
    </w:p>
    <w:p w:rsidR="00000000" w:rsidDel="00000000" w:rsidP="00000000" w:rsidRDefault="00000000" w:rsidRPr="00000000" w14:paraId="00000060">
      <w:pPr>
        <w:ind w:left="4320" w:firstLine="720"/>
        <w:rPr/>
      </w:pPr>
      <w:r w:rsidDel="00000000" w:rsidR="00000000" w:rsidRPr="00000000">
        <w:rPr>
          <w:rtl w:val="0"/>
        </w:rPr>
        <w:t xml:space="preserve">rdf:object ex:law ]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rdf:object ex:alice]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lbsn22vmr6wp" w:id="9"/>
      <w:bookmarkEnd w:id="9"/>
      <w:r w:rsidDel="00000000" w:rsidR="00000000" w:rsidRPr="00000000">
        <w:rPr>
          <w:rtl w:val="0"/>
        </w:rPr>
        <w:t xml:space="preserve">Question 2. SPARQL (tot 5 P.)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aro02ekmk3o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pizke6r8r4" w:id="11"/>
      <w:bookmarkEnd w:id="11"/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0a87g9g0ssn" w:id="12"/>
      <w:bookmarkEnd w:id="12"/>
      <w:r w:rsidDel="00000000" w:rsidR="00000000" w:rsidRPr="00000000">
        <w:rPr>
          <w:rtl w:val="0"/>
        </w:rPr>
        <w:t xml:space="preserve">2.1.1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:C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9qyznhzcvak3" w:id="13"/>
      <w:bookmarkEnd w:id="13"/>
      <w:r w:rsidDel="00000000" w:rsidR="00000000" w:rsidRPr="00000000">
        <w:rPr>
          <w:rtl w:val="0"/>
        </w:rPr>
        <w:t xml:space="preserve">2.1.2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:B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8f6l1c3gap46" w:id="14"/>
      <w:bookmarkEnd w:id="14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gvtvi15k6ld3" w:id="15"/>
      <w:bookmarkEnd w:id="15"/>
      <w:r w:rsidDel="00000000" w:rsidR="00000000" w:rsidRPr="00000000">
        <w:rPr>
          <w:rtl w:val="0"/>
        </w:rPr>
        <w:t xml:space="preserve">2.1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{ {?x :p ?y} UNION {?x :q ?y} }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ynw451oofi4j" w:id="16"/>
      <w:bookmarkEnd w:id="16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CONSTRUCT { ?x rdf:type ?d}</w:t>
      </w:r>
    </w:p>
    <w:p w:rsidR="00000000" w:rsidDel="00000000" w:rsidP="00000000" w:rsidRDefault="00000000" w:rsidRPr="00000000" w14:paraId="00000083">
      <w:pPr>
        <w:rPr>
          <w:strike w:val="1"/>
        </w:rPr>
      </w:pPr>
      <w:r w:rsidDel="00000000" w:rsidR="00000000" w:rsidRPr="00000000">
        <w:rPr>
          <w:rtl w:val="0"/>
        </w:rPr>
        <w:t xml:space="preserve">WHERE {?p </w:t>
      </w:r>
      <w:r w:rsidDel="00000000" w:rsidR="00000000" w:rsidRPr="00000000">
        <w:rPr>
          <w:strike w:val="1"/>
          <w:rtl w:val="0"/>
        </w:rPr>
        <w:t xml:space="preserve">rdf:type owl:ObjectProperty;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rdf:domain ?c.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?c rdfs:subClassOf ?d.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?x ?p ?y}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br4eyotb7kdg" w:id="17"/>
      <w:bookmarkEnd w:id="17"/>
      <w:r w:rsidDel="00000000" w:rsidR="00000000" w:rsidRPr="00000000">
        <w:rPr>
          <w:rtl w:val="0"/>
        </w:rPr>
        <w:t xml:space="preserve">Question 3. RDFS (tot 3 P.)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1728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67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9wsxei8t0x6u" w:id="18"/>
      <w:bookmarkEnd w:id="18"/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onto:Musicians rdfs:subClassOf onto:MusicArtist.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onto:Bands rdfs:subClassOf onto:MusicArtist.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60frv4ulmn0j" w:id="19"/>
      <w:bookmarkEnd w:id="19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onto:associated rdf:type rdf:predicate;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rdfs:domain onto:Musicians;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rdfs:range onto:Bands.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onto:Musicians onto:associated onto:Bands.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dt8c9etdtth0" w:id="20"/>
      <w:bookmarkEnd w:id="20"/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onto:sing rdf:type </w:t>
      </w:r>
      <w:commentRangeStart w:id="2"/>
      <w:commentRangeStart w:id="3"/>
      <w:r w:rsidDel="00000000" w:rsidR="00000000" w:rsidRPr="00000000">
        <w:rPr>
          <w:rtl w:val="0"/>
        </w:rPr>
        <w:t xml:space="preserve">rdf:</w:t>
      </w:r>
      <w:r w:rsidDel="00000000" w:rsidR="00000000" w:rsidRPr="00000000">
        <w:rPr>
          <w:highlight w:val="red"/>
          <w:rtl w:val="0"/>
        </w:rPr>
        <w:t xml:space="preserve">property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rdfs:domain onto:Musicians;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rdfs:range onto:Bands.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 onto:sing rdfs:subClassOf onto:associated.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fvlogxu4hj7t" w:id="21"/>
      <w:bookmarkEnd w:id="21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onto:Singles rdfs:subClassOf onto:MusicWork.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onto:Albums rdfs:subClassOf onto:MusicWork.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cf0zmts5f0j9" w:id="22"/>
      <w:bookmarkEnd w:id="22"/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onto:included rdf:type rdf:</w:t>
      </w:r>
      <w:r w:rsidDel="00000000" w:rsidR="00000000" w:rsidRPr="00000000">
        <w:rPr>
          <w:highlight w:val="red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rdfs:domain onto:Singles;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rdfs:range onto:Album.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pj6bintjodr" w:id="23"/>
      <w:bookmarkEnd w:id="23"/>
      <w:r w:rsidDel="00000000" w:rsidR="00000000" w:rsidRPr="00000000">
        <w:rPr>
          <w:rtl w:val="0"/>
        </w:rPr>
        <w:t xml:space="preserve">3.6 - 3.7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onto:haveTitle rdf:type rdf:</w:t>
      </w:r>
      <w:r w:rsidDel="00000000" w:rsidR="00000000" w:rsidRPr="00000000">
        <w:rPr>
          <w:highlight w:val="red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rdfs:domain onto:MusicWork;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rdfs:range ex:title.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ex:title rdf:type </w:t>
      </w:r>
      <w:r w:rsidDel="00000000" w:rsidR="00000000" w:rsidRPr="00000000">
        <w:rPr>
          <w:rtl w:val="0"/>
        </w:rPr>
        <w:t xml:space="preserve">xsd:strings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xeqt63uum1o8" w:id="24"/>
      <w:bookmarkEnd w:id="24"/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onto:make rdf:type rdf:</w:t>
      </w:r>
      <w:r w:rsidDel="00000000" w:rsidR="00000000" w:rsidRPr="00000000">
        <w:rPr>
          <w:highlight w:val="red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rdfs:domain </w:t>
      </w:r>
      <w:r w:rsidDel="00000000" w:rsidR="00000000" w:rsidRPr="00000000">
        <w:rPr>
          <w:rtl w:val="0"/>
        </w:rPr>
        <w:t xml:space="preserve">onto:MusicArtist;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rdfs:range onto:MusicWork.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7dbhz5p7y68e" w:id="25"/>
      <w:bookmarkEnd w:id="25"/>
      <w:r w:rsidDel="00000000" w:rsidR="00000000" w:rsidRPr="00000000">
        <w:rPr>
          <w:rtl w:val="0"/>
        </w:rPr>
        <w:t xml:space="preserve">!! Question 4. Modelling Knowledge with Description Logic (OWL) (tot 5 P.)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389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84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b86wa44a3s56" w:id="26"/>
      <w:bookmarkEnd w:id="26"/>
      <w:r w:rsidDel="00000000" w:rsidR="00000000" w:rsidRPr="00000000">
        <w:rPr>
          <w:rtl w:val="0"/>
        </w:rPr>
        <w:t xml:space="preserve">Question 5. Datalog (tot 5 P.)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aoi83bzf88ij" w:id="27"/>
      <w:bookmarkEnd w:id="27"/>
      <w:r w:rsidDel="00000000" w:rsidR="00000000" w:rsidRPr="00000000">
        <w:rPr>
          <w:rtl w:val="0"/>
        </w:rPr>
        <w:t xml:space="preserve">5.1 with 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p(a, B, C, d, B) </w:t>
        <w:tab/>
        <w:tab/>
        <w:t xml:space="preserve">p(X, y, X, Z, X)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most general unifier does not exist. This is because the variable X needs to be substituted with a, the variable B needs to be substituted with y but X and B are equivalent.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wnyhfxlb9b8a" w:id="28"/>
      <w:bookmarkEnd w:id="28"/>
      <w:r w:rsidDel="00000000" w:rsidR="00000000" w:rsidRPr="00000000">
        <w:rPr>
          <w:rtl w:val="0"/>
        </w:rPr>
        <w:t xml:space="preserve">5.1 with 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p(a, B, C, d, B) </w:t>
        <w:tab/>
        <w:tab/>
        <w:t xml:space="preserve">p(X, Y, X, Z, X)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{X/a, Y/a, C/a, Z/d, B/a}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28hkjrj9okqc" w:id="29"/>
      <w:bookmarkEnd w:id="29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First of all number the clause, we get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r(a).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r(e).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p(c).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q(b).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s(a,b).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s(d,b).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s(e,d).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p(X) :- q(X), r(X).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q(X) :- s(X, Y), q(Y).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Start with an empty set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 = {}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Add the clause from number 1 to number 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 = { r(a). r(e). p(c). q(b). s(a,b). s(d,b). s(e,d).}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clause n.9 and substitute {X/d Y/b}, we get: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 = { r(a). r(e). p(c). q(b). s(a,b). s(d,b). s(e,d). q(d)}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clause n.9 and substitute {X/e, Y/d}, we get: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 = { r(a). r(e). p(c). q(b). s(a,b). s(d,b). s(e,d). q(d), q(e).}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clause n.8 and substitute {X/e}, we get: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 = { r(a). r(e). p(c). q(b). s(a,b). s(d,b). s(e,d). q(d), q(e). p(e).}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tdm8ar43xq9m" w:id="30"/>
      <w:bookmarkEnd w:id="30"/>
      <w:r w:rsidDel="00000000" w:rsidR="00000000" w:rsidRPr="00000000">
        <w:rPr>
          <w:rtl w:val="0"/>
        </w:rPr>
        <w:t xml:space="preserve">!! Question n.6 (tot 5 P.)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dxrujigevo51" w:id="31"/>
      <w:bookmarkEnd w:id="31"/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k03kjrpi3byl" w:id="32"/>
      <w:bookmarkEnd w:id="32"/>
      <w:r w:rsidDel="00000000" w:rsidR="00000000" w:rsidRPr="00000000">
        <w:rPr>
          <w:rtl w:val="0"/>
        </w:rPr>
        <w:t xml:space="preserve">6.1a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 cannot be in any answer set because the only clause with p in the head is the first one and to have it satisfied we need to have the body satisfied, and so we must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 true.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 should never be contained by any interpretation because as soon as p is in the interpretation you get rid of the rule q v -r v p :- not p but p does not appear anywhere else in the model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1gwfe1hb4y19" w:id="33"/>
      <w:bookmarkEnd w:id="33"/>
      <w:r w:rsidDel="00000000" w:rsidR="00000000" w:rsidRPr="00000000">
        <w:rPr>
          <w:rtl w:val="0"/>
        </w:rPr>
        <w:t xml:space="preserve">!! 6.1b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 v -r v p :- not p.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 :- not 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-q.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{-q, d}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q v -r v p :- </w:t>
      </w:r>
      <w:r w:rsidDel="00000000" w:rsidR="00000000" w:rsidRPr="00000000">
        <w:rPr>
          <w:strike w:val="1"/>
          <w:rtl w:val="0"/>
        </w:rPr>
        <w:t xml:space="preserve">not 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 :- </w:t>
      </w:r>
      <w:r w:rsidDel="00000000" w:rsidR="00000000" w:rsidRPr="00000000">
        <w:rPr>
          <w:strike w:val="1"/>
          <w:rtl w:val="0"/>
        </w:rPr>
        <w:t xml:space="preserve">not 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-q.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We get: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 v -r v p :-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 :-.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-q.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{-q, d} is not a model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{-q, d, -r}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 v -r v p :- </w:t>
      </w:r>
      <w:r w:rsidDel="00000000" w:rsidR="00000000" w:rsidRPr="00000000">
        <w:rPr>
          <w:strike w:val="1"/>
          <w:rtl w:val="0"/>
        </w:rPr>
        <w:t xml:space="preserve">not 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>
          <w:strike w:val="1"/>
        </w:rPr>
      </w:pPr>
      <w:r w:rsidDel="00000000" w:rsidR="00000000" w:rsidRPr="00000000">
        <w:rPr>
          <w:rtl w:val="0"/>
        </w:rPr>
        <w:t xml:space="preserve">d :- </w:t>
      </w:r>
      <w:r w:rsidDel="00000000" w:rsidR="00000000" w:rsidRPr="00000000">
        <w:rPr>
          <w:strike w:val="1"/>
          <w:rtl w:val="0"/>
        </w:rPr>
        <w:t xml:space="preserve">not 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-q.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We get: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 v -r v p :-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 :-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-q.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{-q, d, -r} is a model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idpyfpu28xlp" w:id="34"/>
      <w:bookmarkEnd w:id="34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wwizge1y9mn4" w:id="35"/>
      <w:bookmarkEnd w:id="35"/>
      <w:r w:rsidDel="00000000" w:rsidR="00000000" w:rsidRPr="00000000">
        <w:rPr>
          <w:rtl w:val="0"/>
        </w:rPr>
        <w:t xml:space="preserve">6.2.1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Grey socks can only be assigned to the grey box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aka: grey s</w:t>
      </w:r>
      <w:r w:rsidDel="00000000" w:rsidR="00000000" w:rsidRPr="00000000">
        <w:rPr>
          <w:rtl w:val="0"/>
        </w:rPr>
        <w:t xml:space="preserve">ocks can not go in the black or white box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-assign(x, black_box) v -assign(x, white_box) :- grey_sock(x).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wglx417hw8qv" w:id="36"/>
      <w:bookmarkEnd w:id="36"/>
      <w:r w:rsidDel="00000000" w:rsidR="00000000" w:rsidRPr="00000000">
        <w:rPr>
          <w:rtl w:val="0"/>
        </w:rPr>
        <w:t xml:space="preserve">6.2.2</w:t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White socks can be assigned to the white box or the </w:t>
      </w:r>
      <w:r w:rsidDel="00000000" w:rsidR="00000000" w:rsidRPr="00000000">
        <w:rPr>
          <w:i w:val="1"/>
          <w:rtl w:val="0"/>
        </w:rPr>
        <w:t xml:space="preserve">grey</w:t>
      </w:r>
      <w:r w:rsidDel="00000000" w:rsidR="00000000" w:rsidRPr="00000000">
        <w:rPr>
          <w:i w:val="1"/>
          <w:rtl w:val="0"/>
        </w:rPr>
        <w:t xml:space="preserve"> box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aka: white socks can not be assigned to the black box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-assign(x, black_box) :- white_sock(x).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Grey 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v7lqi44y92s3" w:id="37"/>
      <w:bookmarkEnd w:id="37"/>
      <w:r w:rsidDel="00000000" w:rsidR="00000000" w:rsidRPr="00000000">
        <w:rPr>
          <w:rtl w:val="0"/>
        </w:rPr>
        <w:t xml:space="preserve">6.2.3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Black socks can be assigned to the grey box or the black box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aka: black socks can not be assigned to the white box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-assigned(x, white_box) :- black_sock(x).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m8w5zlllvnk9" w:id="38"/>
      <w:bookmarkEnd w:id="38"/>
      <w:r w:rsidDel="00000000" w:rsidR="00000000" w:rsidRPr="00000000">
        <w:rPr>
          <w:rtl w:val="0"/>
        </w:rPr>
        <w:t xml:space="preserve">CHECK 6.2.4</w:t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cannot put white and black socks in the same box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assign(x, z) :- white_sock(x), black_sock(z).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-assign(k, z) :- white_sock(x), black_sock(z).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assign(x, z) :- white_sock(z), black_sock(x).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-assign(k, z) :- white_sock(z), black_sock(x).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Correct: :-assign(X, Y) , assign (XX, Y), white_sock(X), black_sock(XX)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7qg7tao1bdom" w:id="39"/>
      <w:bookmarkEnd w:id="39"/>
      <w:r w:rsidDel="00000000" w:rsidR="00000000" w:rsidRPr="00000000">
        <w:rPr>
          <w:rtl w:val="0"/>
        </w:rPr>
        <w:t xml:space="preserve">Question 7. Open question (tot 3 P.)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Lexical ontologies</w:t>
      </w:r>
      <w:r w:rsidDel="00000000" w:rsidR="00000000" w:rsidRPr="00000000">
        <w:rPr>
          <w:rtl w:val="0"/>
        </w:rPr>
        <w:t xml:space="preserve">: they are also called tesauri. Concepts are defined as sets of words that can have similar meaning in similar contexts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Taxonomies</w:t>
      </w:r>
      <w:r w:rsidDel="00000000" w:rsidR="00000000" w:rsidRPr="00000000">
        <w:rPr>
          <w:rtl w:val="0"/>
        </w:rPr>
        <w:t xml:space="preserve">: hierarchical organisation of objects structure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Axiomatic ontologies</w:t>
      </w:r>
      <w:r w:rsidDel="00000000" w:rsidR="00000000" w:rsidRPr="00000000">
        <w:rPr>
          <w:rtl w:val="0"/>
        </w:rPr>
        <w:t xml:space="preserve">: used to organise knowledge by defining individuals, classes relations and their properties. Organise knowledge by defining symbols and axioms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ITO NICOLA DRUGMAN" w:id="2" w:date="2022-06-08T12:09:04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rdf:property, non rdf:predicate !!!</w:t>
      </w:r>
    </w:p>
  </w:comment>
  <w:comment w:author="TITO NICOLA DRUGMAN" w:id="3" w:date="2022-06-08T12:10:12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TITO NICOLA DRUGMAN" w:id="0" w:date="2022-06-08T11:37:58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deve specificare?</w:t>
      </w:r>
    </w:p>
  </w:comment>
  <w:comment w:author="TITO NICOLA DRUGMAN" w:id="1" w:date="2022-06-19T15:48:41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